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1DF05" w14:textId="45C766EA" w:rsidR="00343091" w:rsidRDefault="00343091" w:rsidP="00343091">
      <w:r>
        <w:t>I combined the documents into this one. So, I think on this page we can have a list of the organizations you have already helped. So, if it is possible to name an organization (which we can alphabetize later) and then have 2 bullet points per each company we can have a nice-looking list on the Business Organizations tab. Is it possible to be more specific than just saying “Advised” or “Organized?” For instance, look at the difference in the description you provided for the first three items listed below as compared to the five companies that follow.</w:t>
      </w:r>
    </w:p>
    <w:p w14:paraId="7C17A3AC" w14:textId="2BB10677" w:rsidR="00493CA5" w:rsidRPr="00E80DDB" w:rsidRDefault="00493CA5" w:rsidP="00E80DDB">
      <w:pPr>
        <w:pStyle w:val="Title"/>
      </w:pPr>
      <w:r w:rsidRPr="00E80DDB">
        <w:t>Business Organizations</w:t>
      </w:r>
    </w:p>
    <w:p w14:paraId="31EEF944" w14:textId="77777777" w:rsidR="00493CA5" w:rsidRDefault="00493CA5" w:rsidP="00493CA5">
      <w:pPr>
        <w:widowControl w:val="0"/>
        <w:rPr>
          <w:bCs/>
          <w:sz w:val="26"/>
        </w:rPr>
      </w:pPr>
    </w:p>
    <w:p w14:paraId="0F10BC78" w14:textId="5D22438B" w:rsidR="00E80DDB" w:rsidRPr="003A74CE" w:rsidRDefault="00E80DDB" w:rsidP="00E80DDB">
      <w:pPr>
        <w:pStyle w:val="Companyname"/>
      </w:pPr>
      <w:r>
        <w:t>Midwestern Law Firm</w:t>
      </w:r>
    </w:p>
    <w:p w14:paraId="101AF3E1" w14:textId="679C4882" w:rsidR="00E80DDB" w:rsidRDefault="005F6711" w:rsidP="005F6711">
      <w:pPr>
        <w:pStyle w:val="Points"/>
      </w:pPr>
      <w:r>
        <w:tab/>
      </w:r>
      <w:r w:rsidR="00E80DDB">
        <w:t>Advised midwestern law firm organized as an LLC on reorganization to permit practice in California</w:t>
      </w:r>
    </w:p>
    <w:p w14:paraId="4E2E534B" w14:textId="0A92B024" w:rsidR="00E80DDB" w:rsidRDefault="00E80DDB" w:rsidP="00E80DDB">
      <w:pPr>
        <w:pStyle w:val="Companyname"/>
      </w:pPr>
      <w:r>
        <w:t>United States Attorney</w:t>
      </w:r>
    </w:p>
    <w:p w14:paraId="750ABFA0" w14:textId="71969F9B" w:rsidR="00E80DDB" w:rsidRDefault="005F6711" w:rsidP="005F6711">
      <w:pPr>
        <w:pStyle w:val="Points"/>
      </w:pPr>
      <w:r>
        <w:tab/>
      </w:r>
      <w:r w:rsidR="00E80DDB">
        <w:t>Advised partner’s rights to partnership property</w:t>
      </w:r>
    </w:p>
    <w:p w14:paraId="1BD238E0" w14:textId="4D99E2B7" w:rsidR="00E80DDB" w:rsidRDefault="00E80DDB" w:rsidP="00E80DDB">
      <w:pPr>
        <w:pStyle w:val="Companyname"/>
      </w:pPr>
      <w:r>
        <w:t>Name</w:t>
      </w:r>
    </w:p>
    <w:p w14:paraId="38664281" w14:textId="3A75EB3B" w:rsidR="00E80DDB" w:rsidRDefault="005F6711" w:rsidP="005F6711">
      <w:pPr>
        <w:pStyle w:val="Points"/>
      </w:pPr>
      <w:r>
        <w:tab/>
      </w:r>
      <w:r w:rsidR="00E80DDB">
        <w:t>Provided expert testimony on whether nominal LLC “members” lacking an equity interest qualified as members</w:t>
      </w:r>
    </w:p>
    <w:p w14:paraId="437355B3" w14:textId="77777777" w:rsidR="005F6711" w:rsidRDefault="005F6711" w:rsidP="00E80DDB">
      <w:pPr>
        <w:rPr>
          <w:rFonts w:ascii="Calibri" w:hAnsi="Calibri" w:cs="Calibri"/>
          <w:sz w:val="21"/>
          <w:szCs w:val="21"/>
        </w:rPr>
      </w:pPr>
    </w:p>
    <w:p w14:paraId="10DF4723" w14:textId="7674FA2F" w:rsidR="00E80DDB" w:rsidDel="00F04EB3" w:rsidRDefault="00EA4393" w:rsidP="00E80DDB">
      <w:pPr>
        <w:rPr>
          <w:del w:id="0" w:author="Ray Nelson" w:date="2020-11-13T10:46:00Z"/>
          <w:rFonts w:ascii="Calibri" w:hAnsi="Calibri" w:cs="Calibri"/>
          <w:sz w:val="21"/>
          <w:szCs w:val="21"/>
        </w:rPr>
      </w:pPr>
      <w:commentRangeStart w:id="1"/>
      <w:commentRangeEnd w:id="1"/>
      <w:r>
        <w:rPr>
          <w:rStyle w:val="CommentReference"/>
        </w:rPr>
        <w:commentReference w:id="1"/>
      </w:r>
    </w:p>
    <w:p w14:paraId="04B93720" w14:textId="582D0F9A" w:rsidR="00E80DDB" w:rsidRPr="00E80DDB" w:rsidDel="00F04EB3" w:rsidRDefault="00E80DDB" w:rsidP="00E80DDB">
      <w:pPr>
        <w:pStyle w:val="Companyname"/>
        <w:rPr>
          <w:del w:id="2" w:author="Ray Nelson" w:date="2020-11-13T10:45:00Z"/>
        </w:rPr>
      </w:pPr>
      <w:del w:id="3" w:author="Ray Nelson" w:date="2020-11-13T10:45:00Z">
        <w:r w:rsidRPr="00E80DDB" w:rsidDel="00F04EB3">
          <w:delText>Aquitus Analytica, LLC</w:delText>
        </w:r>
      </w:del>
    </w:p>
    <w:p w14:paraId="50847A1A" w14:textId="19E81299" w:rsidR="00E80DDB" w:rsidRPr="00E80DDB" w:rsidDel="00F04EB3" w:rsidRDefault="005F6711" w:rsidP="00E80DDB">
      <w:pPr>
        <w:pStyle w:val="Points"/>
        <w:rPr>
          <w:del w:id="4" w:author="Ray Nelson" w:date="2020-11-13T10:45:00Z"/>
        </w:rPr>
      </w:pPr>
      <w:del w:id="5" w:author="Ray Nelson" w:date="2020-11-13T10:45:00Z">
        <w:r w:rsidDel="00F04EB3">
          <w:tab/>
        </w:r>
        <w:r w:rsidR="00E80DDB" w:rsidRPr="00E80DDB" w:rsidDel="00F04EB3">
          <w:delText>Advised data analytics start up</w:delText>
        </w:r>
      </w:del>
    </w:p>
    <w:p w14:paraId="054D091F" w14:textId="5FFB7B5B" w:rsidR="00E80DDB" w:rsidRPr="00E80DDB" w:rsidDel="00F04EB3" w:rsidRDefault="00E80DDB" w:rsidP="00E80DDB">
      <w:pPr>
        <w:pStyle w:val="Companyname"/>
        <w:rPr>
          <w:del w:id="6" w:author="Ray Nelson" w:date="2020-11-13T10:45:00Z"/>
        </w:rPr>
      </w:pPr>
      <w:del w:id="7" w:author="Ray Nelson" w:date="2020-11-13T10:45:00Z">
        <w:r w:rsidRPr="00E80DDB" w:rsidDel="00F04EB3">
          <w:delText>4-Man Films, LLC</w:delText>
        </w:r>
      </w:del>
    </w:p>
    <w:p w14:paraId="77639D49" w14:textId="48AE1820" w:rsidR="00E80DDB" w:rsidRPr="00E80DDB" w:rsidDel="00F04EB3" w:rsidRDefault="005F6711" w:rsidP="005F6711">
      <w:pPr>
        <w:pStyle w:val="Points"/>
        <w:rPr>
          <w:del w:id="8" w:author="Ray Nelson" w:date="2020-11-13T10:45:00Z"/>
        </w:rPr>
      </w:pPr>
      <w:del w:id="9" w:author="Ray Nelson" w:date="2020-11-13T10:45:00Z">
        <w:r w:rsidDel="00F04EB3">
          <w:tab/>
        </w:r>
        <w:r w:rsidR="00E80DDB" w:rsidRPr="00E80DDB" w:rsidDel="00F04EB3">
          <w:delText>Organized this film production company</w:delText>
        </w:r>
      </w:del>
    </w:p>
    <w:p w14:paraId="4395EE1C" w14:textId="0EFB7514" w:rsidR="00E80DDB" w:rsidRPr="00E80DDB" w:rsidDel="00F04EB3" w:rsidRDefault="00E80DDB" w:rsidP="00E80DDB">
      <w:pPr>
        <w:pStyle w:val="Companyname"/>
        <w:rPr>
          <w:del w:id="10" w:author="Ray Nelson" w:date="2020-11-13T10:45:00Z"/>
        </w:rPr>
      </w:pPr>
      <w:del w:id="11" w:author="Ray Nelson" w:date="2020-11-13T10:45:00Z">
        <w:r w:rsidRPr="00E80DDB" w:rsidDel="00F04EB3">
          <w:delText>Rimgate, Inc.</w:delText>
        </w:r>
      </w:del>
    </w:p>
    <w:p w14:paraId="69DC73EC" w14:textId="449D6BFD" w:rsidR="00E80DDB" w:rsidRPr="00E80DDB" w:rsidDel="00F04EB3" w:rsidRDefault="005F6711" w:rsidP="005F6711">
      <w:pPr>
        <w:pStyle w:val="Points"/>
        <w:rPr>
          <w:del w:id="12" w:author="Ray Nelson" w:date="2020-11-13T10:45:00Z"/>
        </w:rPr>
      </w:pPr>
      <w:del w:id="13" w:author="Ray Nelson" w:date="2020-11-13T10:45:00Z">
        <w:r w:rsidDel="00F04EB3">
          <w:tab/>
        </w:r>
        <w:r w:rsidR="00E80DDB" w:rsidDel="00F04EB3">
          <w:delText>O</w:delText>
        </w:r>
        <w:r w:rsidR="00E80DDB" w:rsidRPr="00E80DDB" w:rsidDel="00F04EB3">
          <w:delText>rganized communications technology start up</w:delText>
        </w:r>
      </w:del>
    </w:p>
    <w:p w14:paraId="49581713" w14:textId="50D08422" w:rsidR="00E80DDB" w:rsidRPr="00E80DDB" w:rsidDel="00F04EB3" w:rsidRDefault="005F6711" w:rsidP="005F6711">
      <w:pPr>
        <w:pStyle w:val="Points"/>
        <w:rPr>
          <w:del w:id="14" w:author="Ray Nelson" w:date="2020-11-13T10:45:00Z"/>
        </w:rPr>
      </w:pPr>
      <w:del w:id="15" w:author="Ray Nelson" w:date="2020-11-13T10:45:00Z">
        <w:r w:rsidDel="00F04EB3">
          <w:tab/>
        </w:r>
        <w:r w:rsidR="00E80DDB" w:rsidDel="00F04EB3">
          <w:delText>P</w:delText>
        </w:r>
        <w:r w:rsidR="00E80DDB" w:rsidRPr="00E80DDB" w:rsidDel="00F04EB3">
          <w:delText>repared its private placement memorandum</w:delText>
        </w:r>
      </w:del>
    </w:p>
    <w:p w14:paraId="537A14C9" w14:textId="7D34C603" w:rsidR="00E80DDB" w:rsidRPr="00E80DDB" w:rsidDel="00F04EB3" w:rsidRDefault="00E80DDB" w:rsidP="00E80DDB">
      <w:pPr>
        <w:pStyle w:val="Companyname"/>
        <w:rPr>
          <w:del w:id="16" w:author="Ray Nelson" w:date="2020-11-13T10:45:00Z"/>
        </w:rPr>
      </w:pPr>
      <w:del w:id="17" w:author="Ray Nelson" w:date="2020-11-13T10:45:00Z">
        <w:r w:rsidRPr="00E80DDB" w:rsidDel="00F04EB3">
          <w:delText>Steve Lee &amp; Associates</w:delText>
        </w:r>
      </w:del>
    </w:p>
    <w:p w14:paraId="0D7C378B" w14:textId="11D88698" w:rsidR="00E80DDB" w:rsidRPr="00E80DDB" w:rsidDel="00F04EB3" w:rsidRDefault="005F6711" w:rsidP="005F6711">
      <w:pPr>
        <w:pStyle w:val="Points"/>
        <w:rPr>
          <w:del w:id="18" w:author="Ray Nelson" w:date="2020-11-13T10:45:00Z"/>
        </w:rPr>
      </w:pPr>
      <w:del w:id="19" w:author="Ray Nelson" w:date="2020-11-13T10:45:00Z">
        <w:r w:rsidDel="00F04EB3">
          <w:tab/>
        </w:r>
        <w:r w:rsidR="00E80DDB" w:rsidRPr="00E80DDB" w:rsidDel="00F04EB3">
          <w:delText>Organized forensic consulting company.</w:delText>
        </w:r>
      </w:del>
    </w:p>
    <w:p w14:paraId="716B7EC6" w14:textId="14DF11C7" w:rsidR="00E80DDB" w:rsidRPr="00E80DDB" w:rsidDel="00F04EB3" w:rsidRDefault="00E80DDB" w:rsidP="00E80DDB">
      <w:pPr>
        <w:pStyle w:val="Companyname"/>
        <w:rPr>
          <w:del w:id="20" w:author="Ray Nelson" w:date="2020-11-13T10:45:00Z"/>
        </w:rPr>
      </w:pPr>
      <w:del w:id="21" w:author="Ray Nelson" w:date="2020-11-13T10:45:00Z">
        <w:r w:rsidRPr="00E80DDB" w:rsidDel="00F04EB3">
          <w:delText>Ultimate Satellite, LLC</w:delText>
        </w:r>
      </w:del>
    </w:p>
    <w:p w14:paraId="43EB635F" w14:textId="62D3E7EA" w:rsidR="00E80DDB" w:rsidRPr="00E80DDB" w:rsidDel="00F04EB3" w:rsidRDefault="005F6711" w:rsidP="005F6711">
      <w:pPr>
        <w:pStyle w:val="Points"/>
        <w:rPr>
          <w:del w:id="22" w:author="Ray Nelson" w:date="2020-11-13T10:45:00Z"/>
        </w:rPr>
      </w:pPr>
      <w:del w:id="23" w:author="Ray Nelson" w:date="2020-11-13T10:45:00Z">
        <w:r w:rsidDel="00F04EB3">
          <w:tab/>
        </w:r>
        <w:r w:rsidR="00E80DDB" w:rsidRPr="00E80DDB" w:rsidDel="00F04EB3">
          <w:delText xml:space="preserve">Organized internet service </w:delText>
        </w:r>
        <w:commentRangeStart w:id="24"/>
        <w:r w:rsidR="00E80DDB" w:rsidRPr="00E80DDB" w:rsidDel="00F04EB3">
          <w:delText>provider</w:delText>
        </w:r>
        <w:commentRangeEnd w:id="24"/>
        <w:r w:rsidR="00EA4393" w:rsidDel="00F04EB3">
          <w:rPr>
            <w:rStyle w:val="CommentReference"/>
            <w:bCs w:val="0"/>
          </w:rPr>
          <w:commentReference w:id="24"/>
        </w:r>
      </w:del>
    </w:p>
    <w:p w14:paraId="5E994C9E" w14:textId="11E956AC" w:rsidR="00E80DDB" w:rsidDel="00F04EB3" w:rsidRDefault="00E80DDB" w:rsidP="00E80DDB">
      <w:pPr>
        <w:rPr>
          <w:del w:id="25" w:author="Ray Nelson" w:date="2020-11-13T10:45:00Z"/>
        </w:rPr>
      </w:pPr>
    </w:p>
    <w:p w14:paraId="0A9E14C2" w14:textId="2D108753" w:rsidR="00F04EB3" w:rsidRPr="00A1793F" w:rsidDel="00F04EB3" w:rsidRDefault="00F04EB3" w:rsidP="00F04EB3">
      <w:pPr>
        <w:pStyle w:val="Companyname"/>
        <w:rPr>
          <w:del w:id="26" w:author="Ray Nelson" w:date="2020-11-13T10:45:00Z"/>
          <w:szCs w:val="28"/>
        </w:rPr>
      </w:pPr>
      <w:del w:id="27" w:author="Ray Nelson" w:date="2020-11-13T10:45:00Z">
        <w:r w:rsidRPr="00A1793F" w:rsidDel="00F04EB3">
          <w:rPr>
            <w:szCs w:val="28"/>
          </w:rPr>
          <w:delText>Midwestern Law Firm</w:delText>
        </w:r>
      </w:del>
    </w:p>
    <w:p w14:paraId="6D8F012F" w14:textId="7EEE235B" w:rsidR="00F04EB3" w:rsidRPr="002D14F2" w:rsidDel="00F04EB3" w:rsidRDefault="00F04EB3" w:rsidP="00F04EB3">
      <w:pPr>
        <w:pStyle w:val="Points"/>
        <w:ind w:left="360"/>
        <w:rPr>
          <w:del w:id="28" w:author="Ray Nelson" w:date="2020-11-13T10:45:00Z"/>
          <w:sz w:val="28"/>
          <w:szCs w:val="28"/>
          <w:rPrChange w:id="29" w:author="Mark Lee" w:date="2020-11-03T15:39:00Z">
            <w:rPr>
              <w:del w:id="30" w:author="Ray Nelson" w:date="2020-11-13T10:45:00Z"/>
            </w:rPr>
          </w:rPrChange>
        </w:rPr>
        <w:pPrChange w:id="31" w:author="Mark Lee" w:date="2020-11-03T15:39:00Z">
          <w:pPr>
            <w:pStyle w:val="Points"/>
          </w:pPr>
        </w:pPrChange>
      </w:pPr>
      <w:del w:id="32" w:author="Ray Nelson" w:date="2020-11-13T10:45:00Z">
        <w:r w:rsidRPr="002D14F2" w:rsidDel="00F04EB3">
          <w:rPr>
            <w:sz w:val="28"/>
            <w:szCs w:val="28"/>
            <w:rPrChange w:id="33" w:author="Mark Lee" w:date="2020-11-03T15:39:00Z">
              <w:rPr/>
            </w:rPrChange>
          </w:rPr>
          <w:tab/>
          <w:delText>Advised midwestern law firm organized as an LLC on reorganization to permit practice in California</w:delText>
        </w:r>
      </w:del>
    </w:p>
    <w:p w14:paraId="222D5672" w14:textId="0C5A5A43" w:rsidR="00F04EB3" w:rsidRPr="00A1793F" w:rsidDel="00F04EB3" w:rsidRDefault="00F04EB3" w:rsidP="00F04EB3">
      <w:pPr>
        <w:pStyle w:val="Companyname"/>
        <w:rPr>
          <w:del w:id="34" w:author="Ray Nelson" w:date="2020-11-13T10:45:00Z"/>
          <w:szCs w:val="28"/>
        </w:rPr>
      </w:pPr>
      <w:del w:id="35" w:author="Ray Nelson" w:date="2020-11-13T10:45:00Z">
        <w:r w:rsidRPr="00A1793F" w:rsidDel="00F04EB3">
          <w:rPr>
            <w:szCs w:val="28"/>
          </w:rPr>
          <w:delText>United States Attorney</w:delText>
        </w:r>
        <w:r w:rsidDel="00F04EB3">
          <w:rPr>
            <w:szCs w:val="28"/>
          </w:rPr>
          <w:delText xml:space="preserve"> for Southern District of California</w:delText>
        </w:r>
      </w:del>
    </w:p>
    <w:p w14:paraId="405A1C52" w14:textId="391CE8F9" w:rsidR="00F04EB3" w:rsidRPr="002D14F2" w:rsidDel="00F04EB3" w:rsidRDefault="00F04EB3" w:rsidP="00F04EB3">
      <w:pPr>
        <w:pStyle w:val="Points"/>
        <w:rPr>
          <w:del w:id="36" w:author="Ray Nelson" w:date="2020-11-13T10:45:00Z"/>
          <w:sz w:val="28"/>
          <w:szCs w:val="28"/>
          <w:rPrChange w:id="37" w:author="Mark Lee" w:date="2020-11-03T15:39:00Z">
            <w:rPr>
              <w:del w:id="38" w:author="Ray Nelson" w:date="2020-11-13T10:45:00Z"/>
            </w:rPr>
          </w:rPrChange>
        </w:rPr>
      </w:pPr>
      <w:del w:id="39" w:author="Ray Nelson" w:date="2020-11-13T10:45:00Z">
        <w:r w:rsidRPr="002D14F2" w:rsidDel="00F04EB3">
          <w:rPr>
            <w:sz w:val="28"/>
            <w:szCs w:val="28"/>
            <w:rPrChange w:id="40" w:author="Mark Lee" w:date="2020-11-03T15:39:00Z">
              <w:rPr/>
            </w:rPrChange>
          </w:rPr>
          <w:tab/>
          <w:delText xml:space="preserve">Advised </w:delText>
        </w:r>
        <w:r w:rsidDel="00F04EB3">
          <w:rPr>
            <w:sz w:val="28"/>
            <w:szCs w:val="28"/>
          </w:rPr>
          <w:delText xml:space="preserve">about </w:delText>
        </w:r>
        <w:r w:rsidRPr="002D14F2" w:rsidDel="00F04EB3">
          <w:rPr>
            <w:sz w:val="28"/>
            <w:szCs w:val="28"/>
            <w:rPrChange w:id="41" w:author="Mark Lee" w:date="2020-11-03T15:39:00Z">
              <w:rPr/>
            </w:rPrChange>
          </w:rPr>
          <w:delText>partner’s rights to partnership property</w:delText>
        </w:r>
      </w:del>
    </w:p>
    <w:p w14:paraId="5BFD4583" w14:textId="34BA5B21" w:rsidR="00F04EB3" w:rsidRPr="002D14F2" w:rsidDel="00F04EB3" w:rsidRDefault="00F04EB3" w:rsidP="00F04EB3">
      <w:pPr>
        <w:pStyle w:val="Companyname"/>
        <w:rPr>
          <w:del w:id="42" w:author="Ray Nelson" w:date="2020-11-13T10:45:00Z"/>
          <w:szCs w:val="28"/>
          <w:rPrChange w:id="43" w:author="Mark Lee" w:date="2020-11-03T15:39:00Z">
            <w:rPr>
              <w:del w:id="44" w:author="Ray Nelson" w:date="2020-11-13T10:45:00Z"/>
            </w:rPr>
          </w:rPrChange>
        </w:rPr>
      </w:pPr>
      <w:del w:id="45" w:author="Ray Nelson" w:date="2020-11-13T10:45:00Z">
        <w:r w:rsidRPr="00A1793F" w:rsidDel="00F04EB3">
          <w:rPr>
            <w:szCs w:val="28"/>
          </w:rPr>
          <w:delText>Na</w:delText>
        </w:r>
        <w:r w:rsidDel="00F04EB3">
          <w:rPr>
            <w:szCs w:val="28"/>
          </w:rPr>
          <w:delText>pa County v. 3030 Airport Road, LLC</w:delText>
        </w:r>
        <w:r w:rsidRPr="002D14F2" w:rsidDel="00F04EB3">
          <w:rPr>
            <w:szCs w:val="28"/>
            <w:rPrChange w:id="46" w:author="Mark Lee" w:date="2020-11-03T15:39:00Z">
              <w:rPr/>
            </w:rPrChange>
          </w:rPr>
          <w:delText>me</w:delText>
        </w:r>
      </w:del>
    </w:p>
    <w:p w14:paraId="1E60969F" w14:textId="151DC6A4" w:rsidR="00F04EB3" w:rsidRPr="002D14F2" w:rsidDel="00F04EB3" w:rsidRDefault="00F04EB3" w:rsidP="00F04EB3">
      <w:pPr>
        <w:pStyle w:val="Points"/>
        <w:ind w:left="360"/>
        <w:rPr>
          <w:del w:id="47" w:author="Ray Nelson" w:date="2020-11-13T10:45:00Z"/>
          <w:sz w:val="28"/>
          <w:szCs w:val="28"/>
          <w:rPrChange w:id="48" w:author="Mark Lee" w:date="2020-11-03T15:39:00Z">
            <w:rPr>
              <w:del w:id="49" w:author="Ray Nelson" w:date="2020-11-13T10:45:00Z"/>
            </w:rPr>
          </w:rPrChange>
        </w:rPr>
        <w:pPrChange w:id="50" w:author="Mark Lee" w:date="2020-11-03T15:39:00Z">
          <w:pPr>
            <w:pStyle w:val="Points"/>
          </w:pPr>
        </w:pPrChange>
      </w:pPr>
      <w:del w:id="51" w:author="Ray Nelson" w:date="2020-11-13T10:45:00Z">
        <w:r w:rsidRPr="002D14F2" w:rsidDel="00F04EB3">
          <w:rPr>
            <w:sz w:val="28"/>
            <w:szCs w:val="28"/>
            <w:rPrChange w:id="52" w:author="Mark Lee" w:date="2020-11-03T15:39:00Z">
              <w:rPr/>
            </w:rPrChange>
          </w:rPr>
          <w:tab/>
          <w:delText>Provided expert testimony on whether nominal LLC “members” lacking an equity interest qualified as members</w:delText>
        </w:r>
      </w:del>
    </w:p>
    <w:p w14:paraId="7A7F180B" w14:textId="325A331B" w:rsidR="00F04EB3" w:rsidRPr="002D14F2" w:rsidDel="00F04EB3" w:rsidRDefault="00F04EB3" w:rsidP="00F04EB3">
      <w:pPr>
        <w:rPr>
          <w:del w:id="53" w:author="Ray Nelson" w:date="2020-11-13T10:45:00Z"/>
          <w:sz w:val="28"/>
          <w:szCs w:val="28"/>
          <w:rPrChange w:id="54" w:author="Mark Lee" w:date="2020-11-03T15:39:00Z">
            <w:rPr>
              <w:del w:id="55" w:author="Ray Nelson" w:date="2020-11-13T10:45:00Z"/>
              <w:rFonts w:ascii="Calibri" w:hAnsi="Calibri" w:cs="Calibri"/>
              <w:sz w:val="21"/>
              <w:szCs w:val="21"/>
            </w:rPr>
          </w:rPrChange>
        </w:rPr>
      </w:pPr>
    </w:p>
    <w:p w14:paraId="78CA465E" w14:textId="49676F1F" w:rsidR="00F04EB3" w:rsidRPr="002D14F2" w:rsidDel="00EA4393" w:rsidRDefault="00F04EB3" w:rsidP="00F04EB3">
      <w:pPr>
        <w:pStyle w:val="Points"/>
        <w:rPr>
          <w:del w:id="56" w:author="Ray Nelson" w:date="2020-11-02T15:36:00Z"/>
          <w:sz w:val="28"/>
          <w:szCs w:val="28"/>
          <w:rPrChange w:id="57" w:author="Mark Lee" w:date="2020-11-03T15:39:00Z">
            <w:rPr>
              <w:del w:id="58" w:author="Ray Nelson" w:date="2020-11-02T15:36:00Z"/>
              <w:sz w:val="32"/>
              <w:szCs w:val="32"/>
            </w:rPr>
          </w:rPrChange>
        </w:rPr>
      </w:pPr>
      <w:del w:id="59" w:author="Ray Nelson" w:date="2020-11-02T15:36:00Z">
        <w:r w:rsidRPr="002D14F2" w:rsidDel="00EA4393">
          <w:rPr>
            <w:bCs w:val="0"/>
            <w:sz w:val="28"/>
            <w:szCs w:val="28"/>
            <w:rPrChange w:id="60" w:author="Mark Lee" w:date="2020-11-03T15:39:00Z">
              <w:rPr>
                <w:bCs w:val="0"/>
                <w:sz w:val="32"/>
                <w:szCs w:val="32"/>
              </w:rPr>
            </w:rPrChange>
          </w:rPr>
          <w:delText xml:space="preserve">Organized and Advised Start </w:delText>
        </w:r>
        <w:commentRangeStart w:id="61"/>
        <w:r w:rsidRPr="002D14F2" w:rsidDel="00EA4393">
          <w:rPr>
            <w:bCs w:val="0"/>
            <w:sz w:val="28"/>
            <w:szCs w:val="28"/>
            <w:rPrChange w:id="62" w:author="Mark Lee" w:date="2020-11-03T15:39:00Z">
              <w:rPr>
                <w:bCs w:val="0"/>
                <w:sz w:val="32"/>
                <w:szCs w:val="32"/>
              </w:rPr>
            </w:rPrChange>
          </w:rPr>
          <w:delText>Ups</w:delText>
        </w:r>
      </w:del>
      <w:commentRangeEnd w:id="61"/>
      <w:del w:id="63" w:author="Ray Nelson" w:date="2020-11-13T10:45:00Z">
        <w:r w:rsidRPr="002D14F2" w:rsidDel="00F04EB3">
          <w:rPr>
            <w:rStyle w:val="CommentReference"/>
            <w:sz w:val="28"/>
            <w:szCs w:val="28"/>
            <w:rPrChange w:id="64" w:author="Mark Lee" w:date="2020-11-03T15:39:00Z">
              <w:rPr>
                <w:rStyle w:val="CommentReference"/>
              </w:rPr>
            </w:rPrChange>
          </w:rPr>
          <w:commentReference w:id="61"/>
        </w:r>
      </w:del>
      <w:del w:id="65" w:author="Ray Nelson" w:date="2020-11-02T15:36:00Z">
        <w:r w:rsidRPr="002D14F2" w:rsidDel="00EA4393">
          <w:rPr>
            <w:bCs w:val="0"/>
            <w:sz w:val="28"/>
            <w:szCs w:val="28"/>
            <w:rPrChange w:id="66" w:author="Mark Lee" w:date="2020-11-03T15:39:00Z">
              <w:rPr>
                <w:bCs w:val="0"/>
                <w:sz w:val="32"/>
                <w:szCs w:val="32"/>
              </w:rPr>
            </w:rPrChange>
          </w:rPr>
          <w:delText>:</w:delText>
        </w:r>
      </w:del>
    </w:p>
    <w:p w14:paraId="02FA8567" w14:textId="00AED8C9" w:rsidR="00F04EB3" w:rsidRPr="002D14F2" w:rsidDel="00F04EB3" w:rsidRDefault="00F04EB3" w:rsidP="00F04EB3">
      <w:pPr>
        <w:rPr>
          <w:del w:id="67" w:author="Ray Nelson" w:date="2020-11-13T10:46:00Z"/>
          <w:sz w:val="28"/>
          <w:szCs w:val="28"/>
          <w:rPrChange w:id="68" w:author="Mark Lee" w:date="2020-11-03T15:39:00Z">
            <w:rPr>
              <w:del w:id="69" w:author="Ray Nelson" w:date="2020-11-13T10:46:00Z"/>
              <w:rFonts w:ascii="Calibri" w:hAnsi="Calibri" w:cs="Calibri"/>
              <w:sz w:val="21"/>
              <w:szCs w:val="21"/>
            </w:rPr>
          </w:rPrChange>
        </w:rPr>
      </w:pPr>
    </w:p>
    <w:p w14:paraId="5FDC80A1" w14:textId="77777777" w:rsidR="00F04EB3" w:rsidRPr="00A1793F" w:rsidRDefault="00F04EB3" w:rsidP="00F04EB3">
      <w:pPr>
        <w:pStyle w:val="Companyname"/>
        <w:rPr>
          <w:szCs w:val="28"/>
        </w:rPr>
      </w:pPr>
      <w:proofErr w:type="spellStart"/>
      <w:r w:rsidRPr="00A1793F">
        <w:rPr>
          <w:szCs w:val="28"/>
        </w:rPr>
        <w:t>Aquitus</w:t>
      </w:r>
      <w:proofErr w:type="spellEnd"/>
      <w:r w:rsidRPr="00A1793F">
        <w:rPr>
          <w:szCs w:val="28"/>
        </w:rPr>
        <w:t xml:space="preserve"> Analytica, LLC</w:t>
      </w:r>
    </w:p>
    <w:p w14:paraId="293F93E2" w14:textId="77777777" w:rsidR="00F04EB3" w:rsidRPr="002D14F2" w:rsidRDefault="00F04EB3" w:rsidP="00F04EB3">
      <w:pPr>
        <w:pStyle w:val="Points"/>
        <w:ind w:left="360"/>
        <w:rPr>
          <w:sz w:val="28"/>
          <w:szCs w:val="28"/>
          <w:rPrChange w:id="70" w:author="Mark Lee" w:date="2020-11-03T15:39:00Z">
            <w:rPr/>
          </w:rPrChange>
        </w:rPr>
      </w:pPr>
      <w:r w:rsidRPr="002D14F2">
        <w:rPr>
          <w:sz w:val="28"/>
          <w:szCs w:val="28"/>
          <w:rPrChange w:id="71" w:author="Mark Lee" w:date="2020-11-03T15:39:00Z">
            <w:rPr/>
          </w:rPrChange>
        </w:rPr>
        <w:t>Advised</w:t>
      </w:r>
      <w:r>
        <w:rPr>
          <w:sz w:val="28"/>
          <w:szCs w:val="28"/>
        </w:rPr>
        <w:t xml:space="preserve"> founders of</w:t>
      </w:r>
      <w:r w:rsidRPr="002D14F2">
        <w:rPr>
          <w:sz w:val="28"/>
          <w:szCs w:val="28"/>
          <w:rPrChange w:id="72" w:author="Mark Lee" w:date="2020-11-03T15:39:00Z">
            <w:rPr/>
          </w:rPrChange>
        </w:rPr>
        <w:t xml:space="preserve"> data analytics start up</w:t>
      </w:r>
      <w:r>
        <w:rPr>
          <w:sz w:val="28"/>
          <w:szCs w:val="28"/>
        </w:rPr>
        <w:t xml:space="preserve"> about governance, finance, tax considerations, dissolution planning, and choice of organizational form</w:t>
      </w:r>
    </w:p>
    <w:p w14:paraId="07190518" w14:textId="77777777" w:rsidR="00F04EB3" w:rsidRPr="00A1793F" w:rsidRDefault="00F04EB3" w:rsidP="00F04EB3">
      <w:pPr>
        <w:pStyle w:val="Companyname"/>
        <w:rPr>
          <w:szCs w:val="28"/>
        </w:rPr>
      </w:pPr>
      <w:r w:rsidRPr="00A1793F">
        <w:rPr>
          <w:szCs w:val="28"/>
        </w:rPr>
        <w:t>4-Man Films, LLC</w:t>
      </w:r>
    </w:p>
    <w:p w14:paraId="65E521D7" w14:textId="77777777" w:rsidR="00F04EB3" w:rsidRPr="002D14F2" w:rsidRDefault="00F04EB3" w:rsidP="00F04EB3">
      <w:pPr>
        <w:pStyle w:val="Points"/>
        <w:ind w:left="360"/>
        <w:rPr>
          <w:sz w:val="28"/>
          <w:szCs w:val="28"/>
          <w:rPrChange w:id="73" w:author="Mark Lee" w:date="2020-11-03T15:39:00Z">
            <w:rPr/>
          </w:rPrChange>
        </w:rPr>
      </w:pPr>
      <w:r>
        <w:rPr>
          <w:sz w:val="28"/>
          <w:szCs w:val="28"/>
        </w:rPr>
        <w:t xml:space="preserve">Advised founders of </w:t>
      </w:r>
      <w:r w:rsidRPr="002D14F2">
        <w:rPr>
          <w:sz w:val="28"/>
          <w:szCs w:val="28"/>
          <w:rPrChange w:id="74" w:author="Mark Lee" w:date="2020-11-03T15:39:00Z">
            <w:rPr/>
          </w:rPrChange>
        </w:rPr>
        <w:t>this film production company</w:t>
      </w:r>
      <w:r>
        <w:rPr>
          <w:sz w:val="28"/>
          <w:szCs w:val="28"/>
        </w:rPr>
        <w:t xml:space="preserve"> about governance, limiting liability, tax considerations, and dissolution planning. Drafted articles of organization and operating agreement.</w:t>
      </w:r>
    </w:p>
    <w:p w14:paraId="225010D2" w14:textId="77777777" w:rsidR="00F04EB3" w:rsidRPr="00A1793F" w:rsidRDefault="00F04EB3" w:rsidP="00F04EB3">
      <w:pPr>
        <w:pStyle w:val="Companyname"/>
        <w:rPr>
          <w:szCs w:val="28"/>
        </w:rPr>
      </w:pPr>
      <w:proofErr w:type="spellStart"/>
      <w:r w:rsidRPr="00A1793F">
        <w:rPr>
          <w:szCs w:val="28"/>
        </w:rPr>
        <w:t>Rimgate</w:t>
      </w:r>
      <w:proofErr w:type="spellEnd"/>
      <w:r w:rsidRPr="00A1793F">
        <w:rPr>
          <w:szCs w:val="28"/>
        </w:rPr>
        <w:t>, Inc.</w:t>
      </w:r>
    </w:p>
    <w:p w14:paraId="74A2085A" w14:textId="77777777" w:rsidR="00F04EB3" w:rsidRPr="002D14F2" w:rsidRDefault="00F04EB3" w:rsidP="00F04EB3">
      <w:pPr>
        <w:pStyle w:val="Points"/>
        <w:ind w:left="360"/>
        <w:rPr>
          <w:sz w:val="28"/>
          <w:szCs w:val="28"/>
          <w:rPrChange w:id="75" w:author="Mark Lee" w:date="2020-11-03T15:39:00Z">
            <w:rPr/>
          </w:rPrChange>
        </w:rPr>
      </w:pPr>
      <w:r>
        <w:rPr>
          <w:sz w:val="28"/>
          <w:szCs w:val="28"/>
        </w:rPr>
        <w:t xml:space="preserve">Advised founders of </w:t>
      </w:r>
      <w:r w:rsidRPr="002D14F2">
        <w:rPr>
          <w:sz w:val="28"/>
          <w:szCs w:val="28"/>
          <w:rPrChange w:id="76" w:author="Mark Lee" w:date="2020-11-03T15:39:00Z">
            <w:rPr/>
          </w:rPrChange>
        </w:rPr>
        <w:t>communications technology start up</w:t>
      </w:r>
      <w:r>
        <w:rPr>
          <w:sz w:val="28"/>
          <w:szCs w:val="28"/>
        </w:rPr>
        <w:t xml:space="preserve"> about governance, financing, tax considerations, and dissolution planning.  Drafted articles of incorporations, by-laws, </w:t>
      </w:r>
      <w:r w:rsidRPr="002D14F2">
        <w:rPr>
          <w:sz w:val="28"/>
          <w:szCs w:val="28"/>
          <w:rPrChange w:id="77" w:author="Mark Lee" w:date="2020-11-03T15:39:00Z">
            <w:rPr/>
          </w:rPrChange>
        </w:rPr>
        <w:t>private placement memorandum</w:t>
      </w:r>
      <w:r>
        <w:rPr>
          <w:sz w:val="28"/>
          <w:szCs w:val="28"/>
        </w:rPr>
        <w:t>, and contracts with vendors.</w:t>
      </w:r>
    </w:p>
    <w:p w14:paraId="07274A27" w14:textId="77777777" w:rsidR="00F04EB3" w:rsidRPr="00A1793F" w:rsidRDefault="00F04EB3" w:rsidP="00F04EB3">
      <w:pPr>
        <w:pStyle w:val="Companyname"/>
        <w:rPr>
          <w:szCs w:val="28"/>
        </w:rPr>
      </w:pPr>
      <w:r w:rsidRPr="00A1793F">
        <w:rPr>
          <w:szCs w:val="28"/>
        </w:rPr>
        <w:t>Steve Lee &amp; Associates</w:t>
      </w:r>
    </w:p>
    <w:p w14:paraId="09546B8D" w14:textId="77777777" w:rsidR="00F04EB3" w:rsidRPr="002D14F2" w:rsidRDefault="00F04EB3" w:rsidP="00F04EB3">
      <w:pPr>
        <w:pStyle w:val="Points"/>
        <w:ind w:left="360"/>
        <w:rPr>
          <w:sz w:val="28"/>
          <w:szCs w:val="28"/>
          <w:rPrChange w:id="78" w:author="Mark Lee" w:date="2020-11-03T15:39:00Z">
            <w:rPr/>
          </w:rPrChange>
        </w:rPr>
      </w:pPr>
      <w:r>
        <w:rPr>
          <w:sz w:val="28"/>
          <w:szCs w:val="28"/>
        </w:rPr>
        <w:t>Advised founder of forensic consulting company about governance, limiting liability, tax considerations, and choice of organizational form.  Drafted articles of organization and operating agreement.</w:t>
      </w:r>
    </w:p>
    <w:p w14:paraId="06AEA83D" w14:textId="77777777" w:rsidR="00F04EB3" w:rsidRPr="00A1793F" w:rsidRDefault="00F04EB3" w:rsidP="00F04EB3">
      <w:pPr>
        <w:pStyle w:val="Companyname"/>
        <w:rPr>
          <w:szCs w:val="28"/>
        </w:rPr>
      </w:pPr>
      <w:r w:rsidRPr="00A1793F">
        <w:rPr>
          <w:szCs w:val="28"/>
        </w:rPr>
        <w:t>Ultimate Satellite, LLC</w:t>
      </w:r>
    </w:p>
    <w:p w14:paraId="7578DF7C" w14:textId="77777777" w:rsidR="00F04EB3" w:rsidRPr="002D14F2" w:rsidRDefault="00F04EB3" w:rsidP="00F04EB3">
      <w:pPr>
        <w:pStyle w:val="Points"/>
        <w:ind w:left="360"/>
        <w:rPr>
          <w:sz w:val="28"/>
          <w:szCs w:val="28"/>
          <w:rPrChange w:id="79" w:author="Mark Lee" w:date="2020-11-03T15:39:00Z">
            <w:rPr/>
          </w:rPrChange>
        </w:rPr>
      </w:pPr>
      <w:r>
        <w:rPr>
          <w:sz w:val="28"/>
          <w:szCs w:val="28"/>
        </w:rPr>
        <w:t xml:space="preserve">Advised founders of </w:t>
      </w:r>
      <w:r w:rsidRPr="002D14F2">
        <w:rPr>
          <w:sz w:val="28"/>
          <w:szCs w:val="28"/>
          <w:rPrChange w:id="80" w:author="Mark Lee" w:date="2020-11-03T15:39:00Z">
            <w:rPr/>
          </w:rPrChange>
        </w:rPr>
        <w:t xml:space="preserve">internet service </w:t>
      </w:r>
      <w:commentRangeStart w:id="81"/>
      <w:r w:rsidRPr="002D14F2">
        <w:rPr>
          <w:sz w:val="28"/>
          <w:szCs w:val="28"/>
          <w:rPrChange w:id="82" w:author="Mark Lee" w:date="2020-11-03T15:39:00Z">
            <w:rPr/>
          </w:rPrChange>
        </w:rPr>
        <w:t>provider</w:t>
      </w:r>
      <w:commentRangeEnd w:id="81"/>
      <w:r w:rsidRPr="002D14F2">
        <w:rPr>
          <w:rStyle w:val="CommentReference"/>
          <w:bCs w:val="0"/>
          <w:sz w:val="28"/>
          <w:szCs w:val="28"/>
          <w:rPrChange w:id="83" w:author="Mark Lee" w:date="2020-11-03T15:39:00Z">
            <w:rPr>
              <w:rStyle w:val="CommentReference"/>
              <w:bCs w:val="0"/>
            </w:rPr>
          </w:rPrChange>
        </w:rPr>
        <w:commentReference w:id="81"/>
      </w:r>
      <w:r>
        <w:rPr>
          <w:sz w:val="28"/>
          <w:szCs w:val="28"/>
        </w:rPr>
        <w:t xml:space="preserve"> about governance, tax considerations, and choice of organizational form.  Drafted articles of organizations and operating agreement.</w:t>
      </w:r>
    </w:p>
    <w:p w14:paraId="1AFEAA4E" w14:textId="45B7A850" w:rsidR="00EA4393" w:rsidRDefault="00EA4393" w:rsidP="00E80DDB"/>
    <w:sectPr w:rsidR="00EA43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ay Nelson" w:date="2020-11-02T15:36:00Z" w:initials="RN">
    <w:p w14:paraId="36E0BA97" w14:textId="50445AFB" w:rsidR="00EA4393" w:rsidRDefault="00EA4393">
      <w:pPr>
        <w:pStyle w:val="CommentText"/>
      </w:pPr>
      <w:r>
        <w:rPr>
          <w:rStyle w:val="CommentReference"/>
        </w:rPr>
        <w:annotationRef/>
      </w:r>
      <w:r>
        <w:t>This could be deleted, I think, because you can include the word startup in the bullet points.</w:t>
      </w:r>
    </w:p>
  </w:comment>
  <w:comment w:id="24" w:author="Ray Nelson" w:date="2020-11-02T15:37:00Z" w:initials="RN">
    <w:p w14:paraId="31C0CD98" w14:textId="4C9C1377" w:rsidR="00EA4393" w:rsidRDefault="00EA4393">
      <w:pPr>
        <w:pStyle w:val="CommentText"/>
      </w:pPr>
      <w:r>
        <w:rPr>
          <w:rStyle w:val="CommentReference"/>
        </w:rPr>
        <w:annotationRef/>
      </w:r>
    </w:p>
  </w:comment>
  <w:comment w:id="61" w:author="Ray Nelson" w:date="2020-11-02T15:36:00Z" w:initials="RN">
    <w:p w14:paraId="39228225" w14:textId="77777777" w:rsidR="00F04EB3" w:rsidRDefault="00F04EB3" w:rsidP="00F04EB3">
      <w:pPr>
        <w:pStyle w:val="CommentText"/>
      </w:pPr>
      <w:r>
        <w:rPr>
          <w:rStyle w:val="CommentReference"/>
        </w:rPr>
        <w:annotationRef/>
      </w:r>
      <w:r>
        <w:t>This could be deleted, I think, because you can include the word startup in the bullet points.</w:t>
      </w:r>
    </w:p>
  </w:comment>
  <w:comment w:id="81" w:author="Ray Nelson" w:date="2020-11-02T15:37:00Z" w:initials="RN">
    <w:p w14:paraId="7BE7A712" w14:textId="77777777" w:rsidR="00F04EB3" w:rsidRDefault="00F04EB3" w:rsidP="00F04EB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E0BA97" w15:done="0"/>
  <w15:commentEx w15:paraId="31C0CD98" w15:done="0"/>
  <w15:commentEx w15:paraId="39228225" w15:done="0"/>
  <w15:commentEx w15:paraId="7BE7A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A5FC" w16cex:dateUtc="2020-11-02T22:36:00Z"/>
  <w16cex:commentExtensible w16cex:durableId="234AA631" w16cex:dateUtc="2020-11-02T22:37:00Z"/>
  <w16cex:commentExtensible w16cex:durableId="2358E1F6" w16cex:dateUtc="2020-11-02T22:36:00Z"/>
  <w16cex:commentExtensible w16cex:durableId="2358E1F5" w16cex:dateUtc="2020-11-02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E0BA97" w16cid:durableId="234AA5FC"/>
  <w16cid:commentId w16cid:paraId="31C0CD98" w16cid:durableId="234AA631"/>
  <w16cid:commentId w16cid:paraId="39228225" w16cid:durableId="2358E1F6"/>
  <w16cid:commentId w16cid:paraId="7BE7A712" w16cid:durableId="2358E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271A0"/>
    <w:multiLevelType w:val="hybridMultilevel"/>
    <w:tmpl w:val="B46AF578"/>
    <w:lvl w:ilvl="0" w:tplc="04090005">
      <w:start w:val="1"/>
      <w:numFmt w:val="bullet"/>
      <w:lvlText w:val=""/>
      <w:lvlJc w:val="left"/>
      <w:pPr>
        <w:ind w:left="360" w:hanging="360"/>
      </w:pPr>
      <w:rPr>
        <w:rFonts w:ascii="Wingdings" w:hAnsi="Wingdings" w:hint="default"/>
      </w:rPr>
    </w:lvl>
    <w:lvl w:ilvl="1" w:tplc="31C47BF8">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DC3CD5"/>
    <w:multiLevelType w:val="hybridMultilevel"/>
    <w:tmpl w:val="15ACCF0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y Nelson">
    <w15:presenceInfo w15:providerId="AD" w15:userId="S::rdn3@byu.edu::cb047b8c-f4c4-4d84-834f-fd4921840b40"/>
  </w15:person>
  <w15:person w15:author="Mark Lee">
    <w15:presenceInfo w15:providerId="AD" w15:userId="S-1-5-21-1629567443-4237113237-524748578-1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A5"/>
    <w:rsid w:val="00343091"/>
    <w:rsid w:val="00493CA5"/>
    <w:rsid w:val="005E1D61"/>
    <w:rsid w:val="005F6711"/>
    <w:rsid w:val="009A388C"/>
    <w:rsid w:val="00E80DDB"/>
    <w:rsid w:val="00EA4393"/>
    <w:rsid w:val="00F0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13A3"/>
  <w15:chartTrackingRefBased/>
  <w15:docId w15:val="{CBF695BB-1295-465B-9D09-B8F348F6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D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DB"/>
    <w:pPr>
      <w:ind w:left="720"/>
      <w:contextualSpacing/>
    </w:pPr>
  </w:style>
  <w:style w:type="paragraph" w:customStyle="1" w:styleId="Companyname">
    <w:name w:val="Company name"/>
    <w:basedOn w:val="Normal"/>
    <w:link w:val="CompanynameChar"/>
    <w:qFormat/>
    <w:rsid w:val="00E80DDB"/>
    <w:pPr>
      <w:widowControl w:val="0"/>
    </w:pPr>
    <w:rPr>
      <w:bCs/>
      <w:color w:val="4472C4" w:themeColor="accent1"/>
      <w:sz w:val="28"/>
    </w:rPr>
  </w:style>
  <w:style w:type="paragraph" w:styleId="Title">
    <w:name w:val="Title"/>
    <w:basedOn w:val="Normal"/>
    <w:next w:val="Normal"/>
    <w:link w:val="TitleChar"/>
    <w:uiPriority w:val="10"/>
    <w:qFormat/>
    <w:rsid w:val="00E80DDB"/>
    <w:pPr>
      <w:contextualSpacing/>
    </w:pPr>
    <w:rPr>
      <w:rFonts w:asciiTheme="majorHAnsi" w:eastAsiaTheme="majorEastAsia" w:hAnsiTheme="majorHAnsi" w:cstheme="majorBidi"/>
      <w:spacing w:val="-10"/>
      <w:kern w:val="28"/>
      <w:sz w:val="56"/>
      <w:szCs w:val="56"/>
    </w:rPr>
  </w:style>
  <w:style w:type="character" w:customStyle="1" w:styleId="CompanynameChar">
    <w:name w:val="Company name Char"/>
    <w:basedOn w:val="DefaultParagraphFont"/>
    <w:link w:val="Companyname"/>
    <w:rsid w:val="00E80DDB"/>
    <w:rPr>
      <w:rFonts w:ascii="Times New Roman" w:eastAsia="Times New Roman" w:hAnsi="Times New Roman" w:cs="Times New Roman"/>
      <w:bCs/>
      <w:color w:val="4472C4" w:themeColor="accent1"/>
      <w:sz w:val="28"/>
      <w:szCs w:val="20"/>
    </w:rPr>
  </w:style>
  <w:style w:type="character" w:customStyle="1" w:styleId="TitleChar">
    <w:name w:val="Title Char"/>
    <w:basedOn w:val="DefaultParagraphFont"/>
    <w:link w:val="Title"/>
    <w:uiPriority w:val="10"/>
    <w:rsid w:val="00E80DDB"/>
    <w:rPr>
      <w:rFonts w:asciiTheme="majorHAnsi" w:eastAsiaTheme="majorEastAsia" w:hAnsiTheme="majorHAnsi" w:cstheme="majorBidi"/>
      <w:spacing w:val="-10"/>
      <w:kern w:val="28"/>
      <w:sz w:val="56"/>
      <w:szCs w:val="56"/>
    </w:rPr>
  </w:style>
  <w:style w:type="paragraph" w:customStyle="1" w:styleId="Points">
    <w:name w:val="Points"/>
    <w:basedOn w:val="Normal"/>
    <w:link w:val="PointsChar"/>
    <w:qFormat/>
    <w:rsid w:val="005F6711"/>
    <w:pPr>
      <w:widowControl w:val="0"/>
      <w:tabs>
        <w:tab w:val="left" w:pos="360"/>
      </w:tabs>
    </w:pPr>
    <w:rPr>
      <w:bCs/>
      <w:sz w:val="26"/>
    </w:rPr>
  </w:style>
  <w:style w:type="character" w:styleId="CommentReference">
    <w:name w:val="annotation reference"/>
    <w:basedOn w:val="DefaultParagraphFont"/>
    <w:uiPriority w:val="99"/>
    <w:semiHidden/>
    <w:unhideWhenUsed/>
    <w:rsid w:val="00EA4393"/>
    <w:rPr>
      <w:sz w:val="16"/>
      <w:szCs w:val="16"/>
    </w:rPr>
  </w:style>
  <w:style w:type="character" w:customStyle="1" w:styleId="PointsChar">
    <w:name w:val="Points Char"/>
    <w:basedOn w:val="DefaultParagraphFont"/>
    <w:link w:val="Points"/>
    <w:rsid w:val="005F6711"/>
    <w:rPr>
      <w:rFonts w:ascii="Times New Roman" w:eastAsia="Times New Roman" w:hAnsi="Times New Roman" w:cs="Times New Roman"/>
      <w:bCs/>
      <w:sz w:val="26"/>
      <w:szCs w:val="20"/>
    </w:rPr>
  </w:style>
  <w:style w:type="paragraph" w:styleId="CommentText">
    <w:name w:val="annotation text"/>
    <w:basedOn w:val="Normal"/>
    <w:link w:val="CommentTextChar"/>
    <w:uiPriority w:val="99"/>
    <w:semiHidden/>
    <w:unhideWhenUsed/>
    <w:rsid w:val="00EA4393"/>
    <w:rPr>
      <w:sz w:val="20"/>
    </w:rPr>
  </w:style>
  <w:style w:type="character" w:customStyle="1" w:styleId="CommentTextChar">
    <w:name w:val="Comment Text Char"/>
    <w:basedOn w:val="DefaultParagraphFont"/>
    <w:link w:val="CommentText"/>
    <w:uiPriority w:val="99"/>
    <w:semiHidden/>
    <w:rsid w:val="00EA43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4393"/>
    <w:rPr>
      <w:b/>
      <w:bCs/>
    </w:rPr>
  </w:style>
  <w:style w:type="character" w:customStyle="1" w:styleId="CommentSubjectChar">
    <w:name w:val="Comment Subject Char"/>
    <w:basedOn w:val="CommentTextChar"/>
    <w:link w:val="CommentSubject"/>
    <w:uiPriority w:val="99"/>
    <w:semiHidden/>
    <w:rsid w:val="00EA439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43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39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Lee</dc:creator>
  <cp:keywords/>
  <dc:description/>
  <cp:lastModifiedBy>Ray Nelson</cp:lastModifiedBy>
  <cp:revision>5</cp:revision>
  <dcterms:created xsi:type="dcterms:W3CDTF">2020-11-02T22:28:00Z</dcterms:created>
  <dcterms:modified xsi:type="dcterms:W3CDTF">2020-11-13T17:46:00Z</dcterms:modified>
</cp:coreProperties>
</file>